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4A4E3" w14:textId="264CD979" w:rsidR="00A67A5C" w:rsidRPr="00A77398" w:rsidRDefault="00153488" w:rsidP="000373BF">
      <w:pPr>
        <w:spacing w:after="0"/>
        <w:jc w:val="center"/>
        <w:rPr>
          <w:lang w:val="uk-UA"/>
        </w:rPr>
      </w:pPr>
      <w:bookmarkStart w:id="0" w:name="_GoBack"/>
      <w:bookmarkEnd w:id="0"/>
      <w:r w:rsidRPr="00A77398">
        <w:rPr>
          <w:lang w:val="uk-UA"/>
        </w:rPr>
        <w:t>ФОП</w:t>
      </w:r>
      <w:r w:rsidR="009711EA">
        <w:rPr>
          <w:lang w:val="uk-UA"/>
        </w:rPr>
        <w:t>_________</w:t>
      </w:r>
    </w:p>
    <w:p w14:paraId="40032C7C" w14:textId="77777777" w:rsidR="009711EA" w:rsidRDefault="00153488" w:rsidP="000373BF">
      <w:pPr>
        <w:spacing w:after="0"/>
        <w:jc w:val="center"/>
        <w:rPr>
          <w:lang w:val="uk-UA"/>
        </w:rPr>
      </w:pPr>
      <w:r w:rsidRPr="00A77398">
        <w:rPr>
          <w:lang w:val="uk-UA"/>
        </w:rPr>
        <w:t xml:space="preserve">РНОКПП </w:t>
      </w:r>
      <w:r w:rsidR="00C44F53">
        <w:rPr>
          <w:lang w:val="uk-UA"/>
        </w:rPr>
        <w:t>1234567890</w:t>
      </w:r>
    </w:p>
    <w:p w14:paraId="58D67719" w14:textId="6D3FCF98" w:rsidR="00153488" w:rsidRPr="00A77398" w:rsidRDefault="009711EA" w:rsidP="000373BF">
      <w:pPr>
        <w:spacing w:after="0"/>
        <w:jc w:val="center"/>
        <w:rPr>
          <w:lang w:val="uk-UA"/>
        </w:rPr>
      </w:pPr>
      <w:r>
        <w:rPr>
          <w:lang w:val="uk-UA"/>
        </w:rPr>
        <w:t>адреса</w:t>
      </w:r>
    </w:p>
    <w:p w14:paraId="48645B1E" w14:textId="77777777" w:rsidR="000373BF" w:rsidRPr="00A77398" w:rsidRDefault="000373BF">
      <w:pPr>
        <w:rPr>
          <w:lang w:val="ru-RU"/>
        </w:rPr>
      </w:pPr>
      <w:r w:rsidRPr="00A773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C2F52" wp14:editId="628016A2">
                <wp:simplePos x="0" y="0"/>
                <wp:positionH relativeFrom="column">
                  <wp:posOffset>151105</wp:posOffset>
                </wp:positionH>
                <wp:positionV relativeFrom="paragraph">
                  <wp:posOffset>24714</wp:posOffset>
                </wp:positionV>
                <wp:extent cx="57150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1.95pt" to="46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" strokeweight="1pt"/>
            </w:pict>
          </mc:Fallback>
        </mc:AlternateContent>
      </w:r>
    </w:p>
    <w:p w14:paraId="4D08741A" w14:textId="77777777" w:rsidR="000373BF" w:rsidRPr="00A77398" w:rsidRDefault="000373BF" w:rsidP="000373BF">
      <w:pPr>
        <w:rPr>
          <w:lang w:val="ru-RU"/>
        </w:rPr>
      </w:pPr>
    </w:p>
    <w:p w14:paraId="585AD9FE" w14:textId="67235299" w:rsidR="000373BF" w:rsidRPr="00A77398" w:rsidRDefault="000373BF" w:rsidP="000373BF">
      <w:pPr>
        <w:spacing w:after="0"/>
        <w:rPr>
          <w:lang w:val="ru-RU"/>
        </w:rPr>
      </w:pPr>
      <w:r w:rsidRPr="00A77398">
        <w:rPr>
          <w:lang w:val="ru-RU"/>
        </w:rPr>
        <w:t>№</w:t>
      </w:r>
      <w:r w:rsidR="009711EA">
        <w:rPr>
          <w:lang w:val="ru-RU"/>
        </w:rPr>
        <w:t>______________</w:t>
      </w:r>
    </w:p>
    <w:p w14:paraId="3069C93B" w14:textId="79D47F45" w:rsidR="000373BF" w:rsidRPr="00A77398" w:rsidRDefault="000373BF" w:rsidP="000373BF">
      <w:pPr>
        <w:spacing w:after="0"/>
        <w:rPr>
          <w:lang w:val="ru-RU"/>
        </w:rPr>
      </w:pPr>
      <w:proofErr w:type="spellStart"/>
      <w:r w:rsidRPr="00A77398">
        <w:rPr>
          <w:lang w:val="ru-RU"/>
        </w:rPr>
        <w:t>від</w:t>
      </w:r>
      <w:proofErr w:type="spellEnd"/>
      <w:r w:rsidRPr="00A77398">
        <w:rPr>
          <w:lang w:val="ru-RU"/>
        </w:rPr>
        <w:t xml:space="preserve">  </w:t>
      </w:r>
      <w:r w:rsidR="009711EA">
        <w:rPr>
          <w:lang w:val="ru-RU"/>
        </w:rPr>
        <w:t>_____________</w:t>
      </w:r>
      <w:r w:rsidRPr="00A77398">
        <w:rPr>
          <w:lang w:val="ru-RU"/>
        </w:rPr>
        <w:t>201</w:t>
      </w:r>
      <w:r w:rsidR="009711EA">
        <w:rPr>
          <w:lang w:val="ru-RU"/>
        </w:rPr>
        <w:t>_</w:t>
      </w:r>
      <w:r w:rsidRPr="00A77398">
        <w:rPr>
          <w:lang w:val="ru-RU"/>
        </w:rPr>
        <w:t xml:space="preserve"> року  </w:t>
      </w:r>
    </w:p>
    <w:p w14:paraId="65599BBF" w14:textId="77777777" w:rsidR="008C6FA2" w:rsidRPr="00A77398" w:rsidRDefault="008C6FA2" w:rsidP="008C6FA2">
      <w:pPr>
        <w:spacing w:after="0"/>
        <w:jc w:val="right"/>
        <w:rPr>
          <w:lang w:val="ru-RU"/>
        </w:rPr>
      </w:pPr>
    </w:p>
    <w:p w14:paraId="39B8DAE2" w14:textId="77777777" w:rsidR="000373BF" w:rsidRPr="00A77398" w:rsidRDefault="008C6FA2" w:rsidP="008C6FA2">
      <w:pPr>
        <w:spacing w:after="0"/>
        <w:jc w:val="both"/>
        <w:rPr>
          <w:b/>
          <w:lang w:val="ru-RU"/>
        </w:rPr>
      </w:pPr>
      <w:r w:rsidRPr="00A77398">
        <w:rPr>
          <w:b/>
          <w:lang w:val="ru-RU"/>
        </w:rPr>
        <w:t xml:space="preserve">                                                                                                                      </w:t>
      </w:r>
      <w:r w:rsidR="000373BF" w:rsidRPr="00A77398">
        <w:rPr>
          <w:b/>
          <w:lang w:val="ru-RU"/>
        </w:rPr>
        <w:t>Заступнику начальника</w:t>
      </w:r>
    </w:p>
    <w:p w14:paraId="5B7F9330" w14:textId="4FCB5137" w:rsidR="000373BF" w:rsidRPr="00F64489" w:rsidRDefault="008C6FA2">
      <w:pPr>
        <w:spacing w:after="0"/>
        <w:jc w:val="both"/>
        <w:rPr>
          <w:b/>
          <w:lang w:val="uk-UA"/>
        </w:rPr>
      </w:pPr>
      <w:r w:rsidRPr="00A77398">
        <w:rPr>
          <w:b/>
          <w:lang w:val="ru-RU"/>
        </w:rPr>
        <w:t xml:space="preserve">                                                                                                                      ДПІ </w:t>
      </w:r>
      <w:r w:rsidR="009711EA">
        <w:rPr>
          <w:b/>
          <w:lang w:val="ru-RU"/>
        </w:rPr>
        <w:t>___________________________</w:t>
      </w:r>
    </w:p>
    <w:p w14:paraId="483E7739" w14:textId="5F84B31C" w:rsidR="000373BF" w:rsidRPr="00A77398" w:rsidRDefault="008C6FA2" w:rsidP="008C6FA2">
      <w:pPr>
        <w:spacing w:after="0"/>
        <w:jc w:val="both"/>
        <w:rPr>
          <w:b/>
          <w:lang w:val="ru-RU"/>
        </w:rPr>
      </w:pPr>
      <w:r w:rsidRPr="00A77398">
        <w:rPr>
          <w:b/>
          <w:lang w:val="ru-RU"/>
        </w:rPr>
        <w:t xml:space="preserve">                                                                                                                      </w:t>
      </w:r>
      <w:r w:rsidR="009711EA">
        <w:rPr>
          <w:b/>
          <w:lang w:val="ru-RU"/>
        </w:rPr>
        <w:t>_______________________________</w:t>
      </w:r>
    </w:p>
    <w:p w14:paraId="1F7096EE" w14:textId="77777777" w:rsidR="008C6FA2" w:rsidRPr="00A77398" w:rsidRDefault="008C6FA2" w:rsidP="008C6FA2">
      <w:pPr>
        <w:spacing w:after="0"/>
        <w:jc w:val="both"/>
        <w:rPr>
          <w:b/>
          <w:lang w:val="ru-RU"/>
        </w:rPr>
      </w:pPr>
    </w:p>
    <w:p w14:paraId="3D5AFE67" w14:textId="77777777" w:rsidR="008C6FA2" w:rsidRPr="00A77398" w:rsidRDefault="008C6FA2" w:rsidP="008C6FA2">
      <w:pPr>
        <w:spacing w:after="0"/>
        <w:jc w:val="both"/>
        <w:rPr>
          <w:b/>
          <w:lang w:val="ru-RU"/>
        </w:rPr>
      </w:pPr>
    </w:p>
    <w:p w14:paraId="66DE9C5E" w14:textId="00F19EFB" w:rsidR="008C6FA2" w:rsidRPr="00A77398" w:rsidRDefault="008C6FA2" w:rsidP="001468F0">
      <w:pPr>
        <w:spacing w:after="0"/>
        <w:ind w:firstLine="540"/>
        <w:jc w:val="both"/>
        <w:rPr>
          <w:lang w:val="ru-RU"/>
        </w:rPr>
      </w:pPr>
      <w:r w:rsidRPr="00A77398">
        <w:rPr>
          <w:lang w:val="ru-RU"/>
        </w:rPr>
        <w:t xml:space="preserve">У </w:t>
      </w:r>
      <w:proofErr w:type="spellStart"/>
      <w:r w:rsidRPr="00A77398">
        <w:rPr>
          <w:lang w:val="ru-RU"/>
        </w:rPr>
        <w:t>відповідь</w:t>
      </w:r>
      <w:proofErr w:type="spellEnd"/>
      <w:r w:rsidRPr="00A77398">
        <w:rPr>
          <w:lang w:val="ru-RU"/>
        </w:rPr>
        <w:t xml:space="preserve"> на Ваш запит </w:t>
      </w:r>
      <w:proofErr w:type="spellStart"/>
      <w:r w:rsidRPr="00A77398">
        <w:rPr>
          <w:lang w:val="ru-RU"/>
        </w:rPr>
        <w:t>вих</w:t>
      </w:r>
      <w:proofErr w:type="spellEnd"/>
      <w:r w:rsidRPr="00A77398">
        <w:rPr>
          <w:lang w:val="ru-RU"/>
        </w:rPr>
        <w:t xml:space="preserve">. № </w:t>
      </w:r>
      <w:r w:rsidR="009711EA">
        <w:rPr>
          <w:lang w:val="ru-RU"/>
        </w:rPr>
        <w:t>____________________</w:t>
      </w:r>
      <w:proofErr w:type="spellStart"/>
      <w:r w:rsidR="001468F0" w:rsidRPr="00A77398">
        <w:rPr>
          <w:lang w:val="ru-RU"/>
        </w:rPr>
        <w:t>від</w:t>
      </w:r>
      <w:proofErr w:type="spellEnd"/>
      <w:r w:rsidR="001468F0" w:rsidRPr="00A77398">
        <w:rPr>
          <w:lang w:val="ru-RU"/>
        </w:rPr>
        <w:t xml:space="preserve"> </w:t>
      </w:r>
      <w:r w:rsidR="009711EA">
        <w:rPr>
          <w:lang w:val="ru-RU"/>
        </w:rPr>
        <w:t>______________</w:t>
      </w:r>
      <w:r w:rsidR="001468F0" w:rsidRPr="00A77398">
        <w:rPr>
          <w:lang w:val="ru-RU"/>
        </w:rPr>
        <w:t>201</w:t>
      </w:r>
      <w:r w:rsidR="009711EA">
        <w:rPr>
          <w:lang w:val="ru-RU"/>
        </w:rPr>
        <w:t>_</w:t>
      </w:r>
      <w:r w:rsidR="001468F0" w:rsidRPr="00A77398">
        <w:rPr>
          <w:lang w:val="ru-RU"/>
        </w:rPr>
        <w:t xml:space="preserve"> р. </w:t>
      </w:r>
      <w:proofErr w:type="spellStart"/>
      <w:r w:rsidR="001468F0" w:rsidRPr="00A77398">
        <w:rPr>
          <w:lang w:val="ru-RU"/>
        </w:rPr>
        <w:t>повідомляємо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наступне</w:t>
      </w:r>
      <w:proofErr w:type="spellEnd"/>
      <w:r w:rsidRPr="00A77398">
        <w:rPr>
          <w:lang w:val="ru-RU"/>
        </w:rPr>
        <w:t>:</w:t>
      </w:r>
    </w:p>
    <w:p w14:paraId="0521B205" w14:textId="77777777" w:rsidR="008C6FA2" w:rsidRPr="00A77398" w:rsidRDefault="008C6FA2" w:rsidP="001468F0">
      <w:pPr>
        <w:spacing w:after="0"/>
        <w:ind w:firstLine="540"/>
        <w:jc w:val="both"/>
        <w:rPr>
          <w:lang w:val="ru-RU"/>
        </w:rPr>
      </w:pPr>
    </w:p>
    <w:p w14:paraId="78B7248F" w14:textId="550348E4" w:rsidR="001B28FB" w:rsidRPr="00A77398" w:rsidRDefault="000318B5" w:rsidP="001468F0">
      <w:pPr>
        <w:spacing w:after="0"/>
        <w:ind w:firstLine="540"/>
        <w:jc w:val="both"/>
        <w:rPr>
          <w:lang w:val="ru-RU"/>
        </w:rPr>
      </w:pPr>
      <w:r w:rsidRPr="00A77398">
        <w:rPr>
          <w:lang w:val="ru-RU"/>
        </w:rPr>
        <w:t xml:space="preserve">Я, </w:t>
      </w:r>
      <w:r w:rsidR="001B28FB" w:rsidRPr="00A77398">
        <w:rPr>
          <w:lang w:val="ru-RU"/>
        </w:rPr>
        <w:t xml:space="preserve">ФОП </w:t>
      </w:r>
      <w:r w:rsidR="009711EA">
        <w:rPr>
          <w:lang w:val="ru-RU"/>
        </w:rPr>
        <w:t>________________</w:t>
      </w:r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здійсню</w:t>
      </w:r>
      <w:r w:rsidRPr="00A77398">
        <w:rPr>
          <w:lang w:val="ru-RU"/>
        </w:rPr>
        <w:t>ю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підприємницьку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діяльність</w:t>
      </w:r>
      <w:proofErr w:type="spellEnd"/>
      <w:r w:rsidR="001B28FB" w:rsidRPr="00A77398">
        <w:rPr>
          <w:lang w:val="ru-RU"/>
        </w:rPr>
        <w:t xml:space="preserve"> у </w:t>
      </w:r>
      <w:proofErr w:type="spellStart"/>
      <w:r w:rsidR="001B28FB" w:rsidRPr="00A77398">
        <w:rPr>
          <w:lang w:val="ru-RU"/>
        </w:rPr>
        <w:t>сфері</w:t>
      </w:r>
      <w:proofErr w:type="spellEnd"/>
      <w:r w:rsidR="001B28FB" w:rsidRPr="00A77398">
        <w:rPr>
          <w:lang w:val="ru-RU"/>
        </w:rPr>
        <w:t xml:space="preserve"> </w:t>
      </w:r>
      <w:r w:rsidR="001B28FB" w:rsidRPr="00A77398">
        <w:rPr>
          <w:lang w:val="uk-UA"/>
        </w:rPr>
        <w:t>комп'ютерного програмування та консультування з питань інформатизації</w:t>
      </w:r>
      <w:r w:rsidR="001B28FB" w:rsidRPr="00A77398">
        <w:rPr>
          <w:lang w:val="ru-RU"/>
        </w:rPr>
        <w:t xml:space="preserve">. </w:t>
      </w:r>
      <w:r w:rsidRPr="00A77398">
        <w:rPr>
          <w:lang w:val="ru-RU"/>
        </w:rPr>
        <w:t xml:space="preserve">Для </w:t>
      </w:r>
      <w:proofErr w:type="spellStart"/>
      <w:r w:rsidRPr="00A77398">
        <w:rPr>
          <w:lang w:val="ru-RU"/>
        </w:rPr>
        <w:t>надання</w:t>
      </w:r>
      <w:proofErr w:type="spellEnd"/>
      <w:r w:rsidRPr="00A77398">
        <w:rPr>
          <w:lang w:val="ru-RU"/>
        </w:rPr>
        <w:t xml:space="preserve"> мною </w:t>
      </w:r>
      <w:proofErr w:type="spellStart"/>
      <w:r w:rsidRPr="00A77398">
        <w:rPr>
          <w:lang w:val="ru-RU"/>
        </w:rPr>
        <w:t>послуг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мені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потрібний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лише</w:t>
      </w:r>
      <w:proofErr w:type="spellEnd"/>
      <w:r w:rsidRPr="00A77398">
        <w:rPr>
          <w:lang w:val="ru-RU"/>
        </w:rPr>
        <w:t xml:space="preserve"> доступ до </w:t>
      </w:r>
      <w:proofErr w:type="spellStart"/>
      <w:r w:rsidRPr="00A77398">
        <w:rPr>
          <w:lang w:val="ru-RU"/>
        </w:rPr>
        <w:t>мер</w:t>
      </w:r>
      <w:r w:rsidR="00C44F53">
        <w:rPr>
          <w:lang w:val="ru-RU"/>
        </w:rPr>
        <w:t>е</w:t>
      </w:r>
      <w:r w:rsidRPr="00A77398">
        <w:rPr>
          <w:lang w:val="ru-RU"/>
        </w:rPr>
        <w:t>жі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Інтернет</w:t>
      </w:r>
      <w:proofErr w:type="spellEnd"/>
      <w:r w:rsidRPr="00A77398">
        <w:rPr>
          <w:lang w:val="ru-RU"/>
        </w:rPr>
        <w:t xml:space="preserve"> та </w:t>
      </w:r>
      <w:proofErr w:type="spellStart"/>
      <w:r w:rsidRPr="00A77398">
        <w:rPr>
          <w:lang w:val="ru-RU"/>
        </w:rPr>
        <w:t>ко</w:t>
      </w:r>
      <w:r w:rsidR="00C44F53">
        <w:rPr>
          <w:lang w:val="ru-RU"/>
        </w:rPr>
        <w:t>м</w:t>
      </w:r>
      <w:r w:rsidRPr="00A77398">
        <w:rPr>
          <w:lang w:val="ru-RU"/>
        </w:rPr>
        <w:t>пьютерне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обладнання</w:t>
      </w:r>
      <w:proofErr w:type="spellEnd"/>
      <w:r w:rsidRPr="00A77398">
        <w:rPr>
          <w:lang w:val="ru-RU"/>
        </w:rPr>
        <w:t xml:space="preserve">. Таким чином, </w:t>
      </w:r>
      <w:proofErr w:type="spellStart"/>
      <w:r w:rsidRPr="00A77398">
        <w:rPr>
          <w:lang w:val="ru-RU"/>
        </w:rPr>
        <w:t>м</w:t>
      </w:r>
      <w:r w:rsidR="001B28FB" w:rsidRPr="00A77398">
        <w:rPr>
          <w:lang w:val="ru-RU"/>
        </w:rPr>
        <w:t>ісцем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здійсне</w:t>
      </w:r>
      <w:r w:rsidR="00C44F53">
        <w:rPr>
          <w:lang w:val="ru-RU"/>
        </w:rPr>
        <w:t>н</w:t>
      </w:r>
      <w:r w:rsidR="001B28FB" w:rsidRPr="00A77398">
        <w:rPr>
          <w:lang w:val="ru-RU"/>
        </w:rPr>
        <w:t>ня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підприємницької</w:t>
      </w:r>
      <w:proofErr w:type="spellEnd"/>
      <w:r w:rsidR="001B28FB" w:rsidRPr="00A77398">
        <w:rPr>
          <w:lang w:val="ru-RU"/>
        </w:rPr>
        <w:t xml:space="preserve"> </w:t>
      </w:r>
      <w:proofErr w:type="spellStart"/>
      <w:r w:rsidR="001B28FB" w:rsidRPr="00A77398">
        <w:rPr>
          <w:lang w:val="ru-RU"/>
        </w:rPr>
        <w:t>діяльності</w:t>
      </w:r>
      <w:proofErr w:type="spellEnd"/>
      <w:r w:rsidR="001B28FB" w:rsidRPr="00A77398">
        <w:rPr>
          <w:lang w:val="ru-RU"/>
        </w:rPr>
        <w:t xml:space="preserve"> </w:t>
      </w:r>
      <w:r w:rsidRPr="00A77398">
        <w:rPr>
          <w:lang w:val="ru-RU"/>
        </w:rPr>
        <w:t xml:space="preserve">мною </w:t>
      </w:r>
      <w:r w:rsidR="001B28FB" w:rsidRPr="00A77398">
        <w:rPr>
          <w:lang w:val="ru-RU"/>
        </w:rPr>
        <w:t xml:space="preserve">є </w:t>
      </w:r>
      <w:proofErr w:type="spellStart"/>
      <w:r w:rsidRPr="00A77398">
        <w:rPr>
          <w:lang w:val="ru-RU"/>
        </w:rPr>
        <w:t>переважно</w:t>
      </w:r>
      <w:proofErr w:type="spellEnd"/>
      <w:r w:rsidRPr="00A77398">
        <w:rPr>
          <w:lang w:val="ru-RU"/>
        </w:rPr>
        <w:t xml:space="preserve"> моя </w:t>
      </w:r>
      <w:proofErr w:type="spellStart"/>
      <w:r w:rsidRPr="00A77398">
        <w:rPr>
          <w:lang w:val="ru-RU"/>
        </w:rPr>
        <w:t>домашня</w:t>
      </w:r>
      <w:proofErr w:type="spellEnd"/>
      <w:r w:rsidRPr="00A77398">
        <w:rPr>
          <w:lang w:val="ru-RU"/>
        </w:rPr>
        <w:t xml:space="preserve"> адреса: </w:t>
      </w:r>
      <w:r w:rsidR="009711EA">
        <w:rPr>
          <w:lang w:val="ru-RU"/>
        </w:rPr>
        <w:t>_____________________________________________________________________________________</w:t>
      </w:r>
    </w:p>
    <w:p w14:paraId="25026B60" w14:textId="77777777" w:rsidR="001B28FB" w:rsidRPr="00A77398" w:rsidRDefault="001B28FB" w:rsidP="001468F0">
      <w:pPr>
        <w:spacing w:after="0"/>
        <w:ind w:firstLine="540"/>
        <w:jc w:val="both"/>
        <w:rPr>
          <w:lang w:val="ru-RU"/>
        </w:rPr>
      </w:pPr>
    </w:p>
    <w:p w14:paraId="68DE0B3A" w14:textId="5D516278" w:rsidR="002E2C37" w:rsidRPr="00A77398" w:rsidRDefault="008C6FA2" w:rsidP="001468F0">
      <w:pPr>
        <w:spacing w:after="0"/>
        <w:ind w:firstLine="540"/>
        <w:jc w:val="both"/>
        <w:rPr>
          <w:lang w:val="ru-RU"/>
        </w:rPr>
      </w:pPr>
      <w:proofErr w:type="spellStart"/>
      <w:r w:rsidRPr="00A77398">
        <w:rPr>
          <w:lang w:val="ru-RU"/>
        </w:rPr>
        <w:t>Згідно</w:t>
      </w:r>
      <w:proofErr w:type="spellEnd"/>
      <w:r w:rsidRPr="00A77398">
        <w:rPr>
          <w:lang w:val="ru-RU"/>
        </w:rPr>
        <w:t xml:space="preserve"> </w:t>
      </w:r>
      <w:r w:rsidR="000318B5" w:rsidRPr="00A77398">
        <w:rPr>
          <w:lang w:val="ru-RU"/>
        </w:rPr>
        <w:t xml:space="preserve">з п.12 ст.9 </w:t>
      </w:r>
      <w:r w:rsidRPr="00A77398">
        <w:rPr>
          <w:lang w:val="ru-RU"/>
        </w:rPr>
        <w:t xml:space="preserve">Закону </w:t>
      </w:r>
      <w:proofErr w:type="spellStart"/>
      <w:r w:rsidRPr="00A77398">
        <w:rPr>
          <w:lang w:val="ru-RU"/>
        </w:rPr>
        <w:t>України</w:t>
      </w:r>
      <w:proofErr w:type="spellEnd"/>
      <w:r w:rsidRPr="00A77398">
        <w:rPr>
          <w:lang w:val="ru-RU"/>
        </w:rPr>
        <w:t xml:space="preserve"> "Про </w:t>
      </w:r>
      <w:proofErr w:type="spellStart"/>
      <w:r w:rsidRPr="00A77398">
        <w:rPr>
          <w:lang w:val="ru-RU"/>
        </w:rPr>
        <w:t>застосування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реєстраторів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розрахункових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операцій</w:t>
      </w:r>
      <w:proofErr w:type="spellEnd"/>
      <w:r w:rsidRPr="00A77398">
        <w:rPr>
          <w:lang w:val="ru-RU"/>
        </w:rPr>
        <w:t xml:space="preserve"> у </w:t>
      </w:r>
      <w:proofErr w:type="spellStart"/>
      <w:r w:rsidRPr="00A77398">
        <w:rPr>
          <w:lang w:val="ru-RU"/>
        </w:rPr>
        <w:t>сфері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торгівлі</w:t>
      </w:r>
      <w:proofErr w:type="spellEnd"/>
      <w:r w:rsidRPr="00A77398">
        <w:rPr>
          <w:lang w:val="ru-RU"/>
        </w:rPr>
        <w:t xml:space="preserve">, </w:t>
      </w:r>
      <w:proofErr w:type="spellStart"/>
      <w:r w:rsidRPr="00A77398">
        <w:rPr>
          <w:lang w:val="ru-RU"/>
        </w:rPr>
        <w:t>громадського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харчування</w:t>
      </w:r>
      <w:proofErr w:type="spellEnd"/>
      <w:r w:rsidRPr="00A77398">
        <w:rPr>
          <w:lang w:val="ru-RU"/>
        </w:rPr>
        <w:t xml:space="preserve"> та </w:t>
      </w:r>
      <w:proofErr w:type="spellStart"/>
      <w:r w:rsidRPr="00A77398">
        <w:rPr>
          <w:lang w:val="ru-RU"/>
        </w:rPr>
        <w:t>послуг</w:t>
      </w:r>
      <w:proofErr w:type="spellEnd"/>
      <w:r w:rsidRPr="00A77398">
        <w:rPr>
          <w:lang w:val="ru-RU"/>
        </w:rPr>
        <w:t>"</w:t>
      </w:r>
      <w:r w:rsidR="001B28FB" w:rsidRPr="00A77398">
        <w:rPr>
          <w:lang w:val="ru-RU"/>
        </w:rPr>
        <w:t xml:space="preserve">, </w:t>
      </w:r>
      <w:proofErr w:type="spellStart"/>
      <w:r w:rsidRPr="00A77398">
        <w:rPr>
          <w:lang w:val="ru-RU"/>
        </w:rPr>
        <w:t>реєстратори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розрахункових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операцій</w:t>
      </w:r>
      <w:proofErr w:type="spellEnd"/>
      <w:r w:rsidRPr="00A77398">
        <w:rPr>
          <w:lang w:val="ru-RU"/>
        </w:rPr>
        <w:t xml:space="preserve"> та </w:t>
      </w:r>
      <w:proofErr w:type="spellStart"/>
      <w:r w:rsidRPr="00A77398">
        <w:rPr>
          <w:lang w:val="ru-RU"/>
        </w:rPr>
        <w:t>розрахункові</w:t>
      </w:r>
      <w:proofErr w:type="spellEnd"/>
      <w:r w:rsidRPr="00A77398">
        <w:rPr>
          <w:lang w:val="ru-RU"/>
        </w:rPr>
        <w:t xml:space="preserve"> книжки не </w:t>
      </w:r>
      <w:proofErr w:type="spellStart"/>
      <w:r w:rsidRPr="00A77398">
        <w:rPr>
          <w:lang w:val="ru-RU"/>
        </w:rPr>
        <w:t>застосовуються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якщо</w:t>
      </w:r>
      <w:proofErr w:type="spellEnd"/>
      <w:r w:rsidRPr="00A77398">
        <w:rPr>
          <w:lang w:val="ru-RU"/>
        </w:rPr>
        <w:t xml:space="preserve"> в </w:t>
      </w:r>
      <w:proofErr w:type="spellStart"/>
      <w:r w:rsidRPr="00A77398">
        <w:rPr>
          <w:lang w:val="ru-RU"/>
        </w:rPr>
        <w:t>місці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отримання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товарів</w:t>
      </w:r>
      <w:proofErr w:type="spellEnd"/>
      <w:r w:rsidRPr="00A77398">
        <w:rPr>
          <w:lang w:val="ru-RU"/>
        </w:rPr>
        <w:t xml:space="preserve"> (</w:t>
      </w:r>
      <w:proofErr w:type="spellStart"/>
      <w:r w:rsidRPr="00A77398">
        <w:rPr>
          <w:lang w:val="ru-RU"/>
        </w:rPr>
        <w:t>надання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послуг</w:t>
      </w:r>
      <w:proofErr w:type="spellEnd"/>
      <w:r w:rsidRPr="00A77398">
        <w:rPr>
          <w:lang w:val="ru-RU"/>
        </w:rPr>
        <w:t xml:space="preserve">) </w:t>
      </w:r>
      <w:proofErr w:type="spellStart"/>
      <w:r w:rsidRPr="00A77398">
        <w:rPr>
          <w:lang w:val="ru-RU"/>
        </w:rPr>
        <w:t>операції</w:t>
      </w:r>
      <w:proofErr w:type="spellEnd"/>
      <w:r w:rsidRPr="00A77398">
        <w:rPr>
          <w:lang w:val="ru-RU"/>
        </w:rPr>
        <w:t xml:space="preserve"> з </w:t>
      </w:r>
      <w:proofErr w:type="spellStart"/>
      <w:r w:rsidRPr="00A77398">
        <w:rPr>
          <w:lang w:val="ru-RU"/>
        </w:rPr>
        <w:t>розрахунків</w:t>
      </w:r>
      <w:proofErr w:type="spellEnd"/>
      <w:r w:rsidRPr="00A77398">
        <w:rPr>
          <w:lang w:val="ru-RU"/>
        </w:rPr>
        <w:t xml:space="preserve"> у </w:t>
      </w:r>
      <w:proofErr w:type="spellStart"/>
      <w:r w:rsidRPr="00A77398">
        <w:rPr>
          <w:lang w:val="ru-RU"/>
        </w:rPr>
        <w:t>готівковій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формі</w:t>
      </w:r>
      <w:proofErr w:type="spellEnd"/>
      <w:r w:rsidRPr="00A77398">
        <w:rPr>
          <w:lang w:val="ru-RU"/>
        </w:rPr>
        <w:t xml:space="preserve"> не </w:t>
      </w:r>
      <w:proofErr w:type="spellStart"/>
      <w:r w:rsidRPr="00A77398">
        <w:rPr>
          <w:lang w:val="ru-RU"/>
        </w:rPr>
        <w:t>здійснюються</w:t>
      </w:r>
      <w:proofErr w:type="spellEnd"/>
      <w:r w:rsidRPr="00A77398">
        <w:rPr>
          <w:lang w:val="ru-RU"/>
        </w:rPr>
        <w:t xml:space="preserve">. </w:t>
      </w:r>
    </w:p>
    <w:p w14:paraId="2961A99B" w14:textId="77777777" w:rsidR="002E2C37" w:rsidRPr="00A77398" w:rsidRDefault="002E2C37" w:rsidP="001468F0">
      <w:pPr>
        <w:spacing w:after="0"/>
        <w:ind w:firstLine="540"/>
        <w:jc w:val="both"/>
        <w:rPr>
          <w:lang w:val="ru-RU"/>
        </w:rPr>
      </w:pPr>
    </w:p>
    <w:p w14:paraId="22B46A9D" w14:textId="172DF4CC" w:rsidR="000318B5" w:rsidRDefault="000318B5" w:rsidP="001468F0">
      <w:pPr>
        <w:spacing w:after="0"/>
        <w:ind w:firstLine="540"/>
        <w:jc w:val="both"/>
        <w:rPr>
          <w:lang w:val="ru-RU"/>
        </w:rPr>
      </w:pPr>
      <w:proofErr w:type="spellStart"/>
      <w:r w:rsidRPr="00A77398">
        <w:rPr>
          <w:lang w:val="ru-RU"/>
        </w:rPr>
        <w:t>Цим</w:t>
      </w:r>
      <w:proofErr w:type="spellEnd"/>
      <w:r w:rsidR="000A4318" w:rsidRPr="00A77398">
        <w:rPr>
          <w:lang w:val="ru-RU"/>
        </w:rPr>
        <w:t xml:space="preserve"> у </w:t>
      </w:r>
      <w:proofErr w:type="spellStart"/>
      <w:r w:rsidR="000A4318" w:rsidRPr="00A77398">
        <w:rPr>
          <w:lang w:val="ru-RU"/>
        </w:rPr>
        <w:t>відповідь</w:t>
      </w:r>
      <w:proofErr w:type="spellEnd"/>
      <w:r w:rsidR="000A4318" w:rsidRPr="00A77398">
        <w:rPr>
          <w:lang w:val="ru-RU"/>
        </w:rPr>
        <w:t xml:space="preserve"> на ваш запит</w:t>
      </w:r>
      <w:r w:rsidRPr="00A77398">
        <w:rPr>
          <w:lang w:val="ru-RU"/>
        </w:rPr>
        <w:t xml:space="preserve"> </w:t>
      </w:r>
      <w:proofErr w:type="spellStart"/>
      <w:r w:rsidR="00A77398">
        <w:rPr>
          <w:lang w:val="ru-RU"/>
        </w:rPr>
        <w:t>також</w:t>
      </w:r>
      <w:proofErr w:type="spellEnd"/>
      <w:r w:rsid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повідомляю</w:t>
      </w:r>
      <w:proofErr w:type="spellEnd"/>
      <w:r w:rsidRPr="00A77398">
        <w:rPr>
          <w:lang w:val="ru-RU"/>
        </w:rPr>
        <w:t xml:space="preserve">, </w:t>
      </w:r>
      <w:proofErr w:type="spellStart"/>
      <w:r w:rsidRPr="00A77398">
        <w:rPr>
          <w:lang w:val="ru-RU"/>
        </w:rPr>
        <w:t>що</w:t>
      </w:r>
      <w:proofErr w:type="spellEnd"/>
      <w:r w:rsidRPr="00A77398">
        <w:rPr>
          <w:lang w:val="ru-RU"/>
        </w:rPr>
        <w:t xml:space="preserve"> я, ФОП </w:t>
      </w:r>
      <w:r w:rsidR="009711EA">
        <w:rPr>
          <w:lang w:val="ru-RU"/>
        </w:rPr>
        <w:t>___________________________</w:t>
      </w:r>
      <w:r w:rsidRPr="00A77398">
        <w:rPr>
          <w:lang w:val="ru-RU"/>
        </w:rPr>
        <w:t>:</w:t>
      </w:r>
    </w:p>
    <w:p w14:paraId="7E6AD190" w14:textId="77777777" w:rsidR="00A77398" w:rsidRPr="00A77398" w:rsidRDefault="00A77398" w:rsidP="001468F0">
      <w:pPr>
        <w:spacing w:after="0"/>
        <w:ind w:firstLine="540"/>
        <w:jc w:val="both"/>
        <w:rPr>
          <w:lang w:val="ru-RU"/>
        </w:rPr>
      </w:pPr>
    </w:p>
    <w:p w14:paraId="62F67AEB" w14:textId="242C5FD7" w:rsidR="000318B5" w:rsidRPr="00A77398" w:rsidRDefault="000318B5" w:rsidP="00F64489">
      <w:pPr>
        <w:spacing w:after="120"/>
        <w:ind w:firstLine="539"/>
        <w:jc w:val="both"/>
        <w:rPr>
          <w:lang w:val="ru-RU"/>
        </w:rPr>
      </w:pPr>
      <w:r w:rsidRPr="00A77398">
        <w:rPr>
          <w:rFonts w:cs="Arial"/>
          <w:shd w:val="clear" w:color="auto" w:fill="FFFFFF"/>
          <w:lang w:val="ru-RU"/>
        </w:rPr>
        <w:t xml:space="preserve">- </w:t>
      </w:r>
      <w:r w:rsidR="009B459C" w:rsidRPr="00A77398">
        <w:rPr>
          <w:rFonts w:cs="Arial"/>
          <w:shd w:val="clear" w:color="auto" w:fill="FFFFFF"/>
          <w:lang w:val="ru-RU"/>
        </w:rPr>
        <w:t xml:space="preserve">не </w:t>
      </w:r>
      <w:proofErr w:type="spellStart"/>
      <w:r w:rsidR="009B459C" w:rsidRPr="00A77398">
        <w:rPr>
          <w:rFonts w:cs="Arial"/>
          <w:shd w:val="clear" w:color="auto" w:fill="FFFFFF"/>
          <w:lang w:val="ru-RU"/>
        </w:rPr>
        <w:t>здійсню</w:t>
      </w:r>
      <w:r w:rsidRPr="00A77398">
        <w:rPr>
          <w:rFonts w:cs="Arial"/>
          <w:shd w:val="clear" w:color="auto" w:fill="FFFFFF"/>
          <w:lang w:val="ru-RU"/>
        </w:rPr>
        <w:t>ю</w:t>
      </w:r>
      <w:proofErr w:type="spellEnd"/>
      <w:r w:rsidR="009B459C" w:rsidRPr="00A77398">
        <w:rPr>
          <w:rFonts w:cs="Arial"/>
          <w:shd w:val="clear" w:color="auto" w:fill="FFFFFF"/>
          <w:lang w:val="ru-RU"/>
        </w:rPr>
        <w:t xml:space="preserve"> </w:t>
      </w:r>
      <w:proofErr w:type="spellStart"/>
      <w:r w:rsidR="009B459C" w:rsidRPr="00A77398">
        <w:rPr>
          <w:rFonts w:cs="Arial"/>
          <w:shd w:val="clear" w:color="auto" w:fill="FFFFFF"/>
          <w:lang w:val="ru-RU"/>
        </w:rPr>
        <w:t>операції</w:t>
      </w:r>
      <w:proofErr w:type="spellEnd"/>
      <w:r w:rsidR="009B459C" w:rsidRPr="00A77398">
        <w:rPr>
          <w:rFonts w:cs="Arial"/>
          <w:shd w:val="clear" w:color="auto" w:fill="FFFFFF"/>
          <w:lang w:val="ru-RU"/>
        </w:rPr>
        <w:t xml:space="preserve"> в </w:t>
      </w:r>
      <w:proofErr w:type="spellStart"/>
      <w:r w:rsidR="009B459C" w:rsidRPr="00A77398">
        <w:rPr>
          <w:rFonts w:cs="Arial"/>
          <w:shd w:val="clear" w:color="auto" w:fill="FFFFFF"/>
          <w:lang w:val="ru-RU"/>
        </w:rPr>
        <w:t>готівковій</w:t>
      </w:r>
      <w:proofErr w:type="spellEnd"/>
      <w:r w:rsidR="009B459C" w:rsidRPr="00A77398">
        <w:rPr>
          <w:rFonts w:cs="Arial"/>
          <w:shd w:val="clear" w:color="auto" w:fill="FFFFFF"/>
          <w:lang w:val="ru-RU"/>
        </w:rPr>
        <w:t xml:space="preserve"> </w:t>
      </w:r>
      <w:proofErr w:type="spellStart"/>
      <w:r w:rsidR="009B459C" w:rsidRPr="00A77398">
        <w:rPr>
          <w:rFonts w:cs="Arial"/>
          <w:shd w:val="clear" w:color="auto" w:fill="FFFFFF"/>
          <w:lang w:val="ru-RU"/>
        </w:rPr>
        <w:t>формі</w:t>
      </w:r>
      <w:proofErr w:type="spellEnd"/>
      <w:r w:rsidRPr="00A77398">
        <w:rPr>
          <w:lang w:val="ru-RU"/>
        </w:rPr>
        <w:t>;</w:t>
      </w:r>
    </w:p>
    <w:p w14:paraId="24D68215" w14:textId="77777777" w:rsidR="00A77398" w:rsidRDefault="000A4318" w:rsidP="00A77398">
      <w:pPr>
        <w:spacing w:after="120"/>
        <w:ind w:firstLine="539"/>
        <w:jc w:val="both"/>
        <w:rPr>
          <w:lang w:val="ru-RU"/>
        </w:rPr>
      </w:pPr>
      <w:r w:rsidRPr="00A77398">
        <w:rPr>
          <w:lang w:val="ru-RU"/>
        </w:rPr>
        <w:t xml:space="preserve">- не </w:t>
      </w:r>
      <w:proofErr w:type="spellStart"/>
      <w:r w:rsidRPr="00A77398">
        <w:rPr>
          <w:lang w:val="ru-RU"/>
        </w:rPr>
        <w:t>користуюсь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спеціальними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платіжними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засобами</w:t>
      </w:r>
      <w:proofErr w:type="spellEnd"/>
      <w:r w:rsidRPr="00A77398">
        <w:rPr>
          <w:lang w:val="ru-RU"/>
        </w:rPr>
        <w:t xml:space="preserve"> для </w:t>
      </w:r>
      <w:proofErr w:type="spellStart"/>
      <w:r w:rsidRPr="00A77398">
        <w:rPr>
          <w:lang w:val="ru-RU"/>
        </w:rPr>
        <w:t>здійснення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розрахунків</w:t>
      </w:r>
      <w:proofErr w:type="spellEnd"/>
      <w:r w:rsidRPr="00A77398">
        <w:rPr>
          <w:lang w:val="ru-RU"/>
        </w:rPr>
        <w:t xml:space="preserve"> за </w:t>
      </w:r>
      <w:proofErr w:type="spellStart"/>
      <w:r w:rsidRPr="00A77398">
        <w:rPr>
          <w:lang w:val="ru-RU"/>
        </w:rPr>
        <w:t>надані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послуги</w:t>
      </w:r>
      <w:proofErr w:type="spellEnd"/>
      <w:r w:rsidRPr="00A77398">
        <w:rPr>
          <w:lang w:val="ru-RU"/>
        </w:rPr>
        <w:t>;</w:t>
      </w:r>
      <w:r w:rsidR="00A77398" w:rsidRPr="00A77398">
        <w:rPr>
          <w:lang w:val="ru-RU"/>
        </w:rPr>
        <w:t xml:space="preserve"> </w:t>
      </w:r>
    </w:p>
    <w:p w14:paraId="54492B01" w14:textId="77777777" w:rsidR="000A4318" w:rsidRPr="00A77398" w:rsidRDefault="00A77398" w:rsidP="00F64489">
      <w:pPr>
        <w:spacing w:after="120"/>
        <w:ind w:firstLine="539"/>
        <w:jc w:val="both"/>
        <w:rPr>
          <w:lang w:val="ru-RU"/>
        </w:rPr>
      </w:pPr>
      <w:r w:rsidRPr="00EE261D">
        <w:rPr>
          <w:lang w:val="ru-RU"/>
        </w:rPr>
        <w:t xml:space="preserve">- не </w:t>
      </w:r>
      <w:proofErr w:type="spellStart"/>
      <w:r w:rsidRPr="00EE261D">
        <w:rPr>
          <w:lang w:val="ru-RU"/>
        </w:rPr>
        <w:t>використовую</w:t>
      </w:r>
      <w:proofErr w:type="spellEnd"/>
      <w:r w:rsidRPr="00EE261D">
        <w:rPr>
          <w:lang w:val="ru-RU"/>
        </w:rPr>
        <w:t xml:space="preserve"> </w:t>
      </w:r>
      <w:proofErr w:type="spellStart"/>
      <w:r w:rsidRPr="00EE261D">
        <w:rPr>
          <w:lang w:val="ru-RU"/>
        </w:rPr>
        <w:t>найману</w:t>
      </w:r>
      <w:proofErr w:type="spellEnd"/>
      <w:r w:rsidRPr="00EE261D">
        <w:rPr>
          <w:lang w:val="ru-RU"/>
        </w:rPr>
        <w:t xml:space="preserve"> </w:t>
      </w:r>
      <w:proofErr w:type="spellStart"/>
      <w:r w:rsidRPr="00EE261D">
        <w:rPr>
          <w:lang w:val="ru-RU"/>
        </w:rPr>
        <w:t>працю</w:t>
      </w:r>
      <w:proofErr w:type="spellEnd"/>
      <w:r w:rsidRPr="00EE261D">
        <w:rPr>
          <w:lang w:val="ru-RU"/>
        </w:rPr>
        <w:t>;</w:t>
      </w:r>
    </w:p>
    <w:p w14:paraId="1603BB3A" w14:textId="77777777" w:rsidR="000A4318" w:rsidRPr="00A77398" w:rsidRDefault="000A4318" w:rsidP="00F64489">
      <w:pPr>
        <w:spacing w:after="120"/>
        <w:ind w:firstLine="539"/>
        <w:jc w:val="both"/>
        <w:rPr>
          <w:lang w:val="ru-RU"/>
        </w:rPr>
      </w:pPr>
      <w:r w:rsidRPr="00A77398">
        <w:rPr>
          <w:lang w:val="ru-RU"/>
        </w:rPr>
        <w:t xml:space="preserve">- не </w:t>
      </w:r>
      <w:proofErr w:type="spellStart"/>
      <w:r w:rsidRPr="00A77398">
        <w:rPr>
          <w:lang w:val="ru-RU"/>
        </w:rPr>
        <w:t>використовую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складські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приміщення</w:t>
      </w:r>
      <w:proofErr w:type="spellEnd"/>
      <w:r w:rsidRPr="00A77398">
        <w:rPr>
          <w:lang w:val="ru-RU"/>
        </w:rPr>
        <w:t>;</w:t>
      </w:r>
    </w:p>
    <w:p w14:paraId="28326F32" w14:textId="77777777" w:rsidR="000A4318" w:rsidRPr="00A77398" w:rsidRDefault="000A4318" w:rsidP="00F64489">
      <w:pPr>
        <w:spacing w:after="120"/>
        <w:ind w:firstLine="539"/>
        <w:jc w:val="both"/>
        <w:rPr>
          <w:lang w:val="ru-RU"/>
        </w:rPr>
      </w:pPr>
      <w:r w:rsidRPr="00A77398">
        <w:rPr>
          <w:lang w:val="ru-RU"/>
        </w:rPr>
        <w:t xml:space="preserve">- </w:t>
      </w:r>
      <w:proofErr w:type="spellStart"/>
      <w:r w:rsidRPr="00A77398">
        <w:rPr>
          <w:lang w:val="ru-RU"/>
        </w:rPr>
        <w:t>періодично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використовую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різні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офісні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приміщення</w:t>
      </w:r>
      <w:proofErr w:type="spellEnd"/>
      <w:r w:rsidRPr="00A77398">
        <w:rPr>
          <w:lang w:val="ru-RU"/>
        </w:rPr>
        <w:t xml:space="preserve"> для </w:t>
      </w:r>
      <w:proofErr w:type="spellStart"/>
      <w:r w:rsidRPr="00A77398">
        <w:rPr>
          <w:lang w:val="ru-RU"/>
        </w:rPr>
        <w:t>надання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послуг</w:t>
      </w:r>
      <w:proofErr w:type="spellEnd"/>
      <w:r w:rsidRPr="00A77398">
        <w:rPr>
          <w:lang w:val="ru-RU"/>
        </w:rPr>
        <w:t xml:space="preserve">, але </w:t>
      </w:r>
      <w:proofErr w:type="spellStart"/>
      <w:r w:rsidRPr="00A77398">
        <w:rPr>
          <w:lang w:val="ru-RU"/>
        </w:rPr>
        <w:t>основним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фактичним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місцем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надання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</w:t>
      </w:r>
      <w:r w:rsidR="00A77398">
        <w:rPr>
          <w:lang w:val="ru-RU"/>
        </w:rPr>
        <w:t>ослуг</w:t>
      </w:r>
      <w:proofErr w:type="spellEnd"/>
      <w:r w:rsidR="00A77398">
        <w:rPr>
          <w:lang w:val="ru-RU"/>
        </w:rPr>
        <w:t xml:space="preserve"> мною є моя </w:t>
      </w:r>
      <w:proofErr w:type="spellStart"/>
      <w:r w:rsidR="00A77398">
        <w:rPr>
          <w:lang w:val="ru-RU"/>
        </w:rPr>
        <w:t>домашня</w:t>
      </w:r>
      <w:proofErr w:type="spellEnd"/>
      <w:r w:rsidR="00A77398">
        <w:rPr>
          <w:lang w:val="ru-RU"/>
        </w:rPr>
        <w:t xml:space="preserve"> адреса.</w:t>
      </w:r>
    </w:p>
    <w:p w14:paraId="31E0A3D0" w14:textId="77777777" w:rsidR="000A4318" w:rsidRPr="00A77398" w:rsidRDefault="000A4318" w:rsidP="001468F0">
      <w:pPr>
        <w:spacing w:after="0"/>
        <w:ind w:firstLine="540"/>
        <w:jc w:val="both"/>
        <w:rPr>
          <w:lang w:val="ru-RU"/>
        </w:rPr>
      </w:pPr>
    </w:p>
    <w:p w14:paraId="11F92374" w14:textId="77777777" w:rsidR="000A4318" w:rsidRPr="00A77398" w:rsidRDefault="000A4318" w:rsidP="001468F0">
      <w:pPr>
        <w:spacing w:after="0"/>
        <w:ind w:firstLine="540"/>
        <w:jc w:val="both"/>
        <w:rPr>
          <w:lang w:val="ru-RU"/>
        </w:rPr>
      </w:pPr>
      <w:r w:rsidRPr="00A77398">
        <w:rPr>
          <w:lang w:val="ru-RU"/>
        </w:rPr>
        <w:t xml:space="preserve">Для </w:t>
      </w:r>
      <w:proofErr w:type="spellStart"/>
      <w:r w:rsidRPr="00A77398">
        <w:rPr>
          <w:lang w:val="ru-RU"/>
        </w:rPr>
        <w:t>своєї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підприємницької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діяльності</w:t>
      </w:r>
      <w:proofErr w:type="spellEnd"/>
      <w:r w:rsidRPr="00A77398">
        <w:rPr>
          <w:lang w:val="ru-RU"/>
        </w:rPr>
        <w:t xml:space="preserve"> я </w:t>
      </w:r>
      <w:proofErr w:type="spellStart"/>
      <w:r w:rsidRPr="00A77398">
        <w:rPr>
          <w:lang w:val="ru-RU"/>
        </w:rPr>
        <w:t>використовую</w:t>
      </w:r>
      <w:proofErr w:type="spellEnd"/>
      <w:r w:rsidRP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наступний</w:t>
      </w:r>
      <w:proofErr w:type="spellEnd"/>
      <w:r w:rsidRPr="00A77398">
        <w:rPr>
          <w:lang w:val="ru-RU"/>
        </w:rPr>
        <w:t xml:space="preserve"> </w:t>
      </w:r>
      <w:proofErr w:type="spellStart"/>
      <w:r w:rsidR="00A77398">
        <w:rPr>
          <w:lang w:val="ru-RU"/>
        </w:rPr>
        <w:t>банківський</w:t>
      </w:r>
      <w:proofErr w:type="spellEnd"/>
      <w:r w:rsidR="00A77398">
        <w:rPr>
          <w:lang w:val="ru-RU"/>
        </w:rPr>
        <w:t xml:space="preserve"> </w:t>
      </w:r>
      <w:proofErr w:type="spellStart"/>
      <w:r w:rsidRPr="00A77398">
        <w:rPr>
          <w:lang w:val="ru-RU"/>
        </w:rPr>
        <w:t>рахунок</w:t>
      </w:r>
      <w:proofErr w:type="spellEnd"/>
      <w:r w:rsidRPr="00A77398">
        <w:rPr>
          <w:lang w:val="ru-RU"/>
        </w:rPr>
        <w:t>:</w:t>
      </w:r>
    </w:p>
    <w:p w14:paraId="165E4728" w14:textId="4AE4CEE2" w:rsidR="00A77398" w:rsidRPr="00F64489" w:rsidRDefault="000A4318" w:rsidP="00F64489">
      <w:pPr>
        <w:spacing w:after="0"/>
        <w:ind w:firstLine="540"/>
        <w:jc w:val="both"/>
        <w:rPr>
          <w:lang w:val="ru-RU"/>
        </w:rPr>
      </w:pPr>
      <w:r w:rsidRPr="00A77398">
        <w:rPr>
          <w:lang w:val="ru-RU"/>
        </w:rPr>
        <w:t xml:space="preserve">2600 ________________________, </w:t>
      </w:r>
      <w:proofErr w:type="spellStart"/>
      <w:r w:rsidRPr="00A77398">
        <w:rPr>
          <w:lang w:val="ru-RU"/>
        </w:rPr>
        <w:t>відкритий</w:t>
      </w:r>
      <w:proofErr w:type="spellEnd"/>
      <w:r w:rsidRPr="00A77398">
        <w:rPr>
          <w:lang w:val="ru-RU"/>
        </w:rPr>
        <w:t xml:space="preserve"> у </w:t>
      </w:r>
      <w:r w:rsidR="009711EA">
        <w:rPr>
          <w:lang w:val="uk-UA"/>
        </w:rPr>
        <w:t>________________</w:t>
      </w:r>
      <w:r w:rsidR="00A77398" w:rsidRPr="00F64489">
        <w:rPr>
          <w:lang w:val="ru-RU"/>
        </w:rPr>
        <w:t>,</w:t>
      </w:r>
      <w:r w:rsidR="00A77398">
        <w:rPr>
          <w:lang w:val="ru-RU"/>
        </w:rPr>
        <w:t xml:space="preserve"> </w:t>
      </w:r>
      <w:r w:rsidR="00A77398" w:rsidRPr="00F64489">
        <w:rPr>
          <w:lang w:val="ru-RU"/>
        </w:rPr>
        <w:t xml:space="preserve">МФО: </w:t>
      </w:r>
      <w:r w:rsidR="009711EA">
        <w:rPr>
          <w:lang w:val="uk-UA"/>
        </w:rPr>
        <w:t>_____________</w:t>
      </w:r>
      <w:r w:rsidR="00A77398" w:rsidRPr="00F64489">
        <w:rPr>
          <w:lang w:val="ru-RU"/>
        </w:rPr>
        <w:t>.</w:t>
      </w:r>
    </w:p>
    <w:p w14:paraId="39DC8E17" w14:textId="77777777" w:rsidR="00A77398" w:rsidRPr="00F64489" w:rsidRDefault="00A77398" w:rsidP="00F64489">
      <w:pPr>
        <w:autoSpaceDE w:val="0"/>
        <w:autoSpaceDN w:val="0"/>
        <w:adjustRightInd w:val="0"/>
        <w:ind w:firstLine="540"/>
        <w:rPr>
          <w:lang w:val="ru-RU"/>
        </w:rPr>
      </w:pPr>
      <w:proofErr w:type="spellStart"/>
      <w:r w:rsidRPr="00F64489">
        <w:rPr>
          <w:lang w:val="ru-RU"/>
        </w:rPr>
        <w:lastRenderedPageBreak/>
        <w:t>Нижче</w:t>
      </w:r>
      <w:proofErr w:type="spellEnd"/>
      <w:r w:rsidRPr="00F64489">
        <w:rPr>
          <w:lang w:val="ru-RU"/>
        </w:rPr>
        <w:t xml:space="preserve"> </w:t>
      </w:r>
      <w:proofErr w:type="spellStart"/>
      <w:r w:rsidRPr="00F64489">
        <w:rPr>
          <w:lang w:val="ru-RU"/>
        </w:rPr>
        <w:t>перелічені</w:t>
      </w:r>
      <w:proofErr w:type="spellEnd"/>
      <w:r w:rsidRPr="00F64489">
        <w:rPr>
          <w:lang w:val="ru-RU"/>
        </w:rPr>
        <w:t xml:space="preserve"> </w:t>
      </w:r>
      <w:proofErr w:type="spellStart"/>
      <w:r w:rsidRPr="00F64489">
        <w:rPr>
          <w:lang w:val="ru-RU"/>
        </w:rPr>
        <w:t>документи</w:t>
      </w:r>
      <w:proofErr w:type="spellEnd"/>
      <w:r w:rsidRPr="00F64489">
        <w:rPr>
          <w:lang w:val="ru-RU"/>
        </w:rPr>
        <w:t xml:space="preserve">, </w:t>
      </w:r>
      <w:proofErr w:type="spellStart"/>
      <w:r w:rsidRPr="00F64489">
        <w:rPr>
          <w:lang w:val="ru-RU"/>
        </w:rPr>
        <w:t>що</w:t>
      </w:r>
      <w:proofErr w:type="spellEnd"/>
      <w:r w:rsidRPr="00F64489">
        <w:rPr>
          <w:lang w:val="ru-RU"/>
        </w:rPr>
        <w:t xml:space="preserve"> мною </w:t>
      </w:r>
      <w:proofErr w:type="spellStart"/>
      <w:r w:rsidRPr="00F64489">
        <w:rPr>
          <w:lang w:val="ru-RU"/>
        </w:rPr>
        <w:t>надаються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на ваш запит</w:t>
      </w:r>
      <w:r w:rsidRPr="00F64489">
        <w:rPr>
          <w:lang w:val="ru-RU"/>
        </w:rPr>
        <w:t xml:space="preserve">. </w:t>
      </w:r>
      <w:proofErr w:type="spellStart"/>
      <w:r>
        <w:rPr>
          <w:lang w:val="ru-RU"/>
        </w:rPr>
        <w:t>Серед</w:t>
      </w:r>
      <w:proofErr w:type="spellEnd"/>
      <w:r>
        <w:rPr>
          <w:lang w:val="ru-RU"/>
        </w:rPr>
        <w:t xml:space="preserve"> таких </w:t>
      </w:r>
      <w:proofErr w:type="spellStart"/>
      <w:r>
        <w:rPr>
          <w:lang w:val="ru-RU"/>
        </w:rPr>
        <w:t>документів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64489">
        <w:rPr>
          <w:lang w:val="ru-RU"/>
        </w:rPr>
        <w:t>адсилаю</w:t>
      </w:r>
      <w:proofErr w:type="spellEnd"/>
      <w:r w:rsidRPr="00F64489">
        <w:rPr>
          <w:lang w:val="ru-RU"/>
        </w:rPr>
        <w:t xml:space="preserve"> </w:t>
      </w:r>
      <w:proofErr w:type="spellStart"/>
      <w:r w:rsidRPr="00F64489">
        <w:rPr>
          <w:lang w:val="ru-RU"/>
        </w:rPr>
        <w:t>копію</w:t>
      </w:r>
      <w:proofErr w:type="spellEnd"/>
      <w:r w:rsidRPr="00F64489">
        <w:rPr>
          <w:lang w:val="ru-RU"/>
        </w:rPr>
        <w:t xml:space="preserve"> Книги </w:t>
      </w:r>
      <w:proofErr w:type="spellStart"/>
      <w:r w:rsidRPr="00F64489">
        <w:rPr>
          <w:lang w:val="ru-RU"/>
        </w:rPr>
        <w:t>Доходів</w:t>
      </w:r>
      <w:proofErr w:type="spellEnd"/>
      <w:r w:rsidRPr="00F64489">
        <w:rPr>
          <w:lang w:val="ru-RU"/>
        </w:rPr>
        <w:t xml:space="preserve">, а не оригінал,  у зв’язку з законодавчою вимогою негайно записувати доходи в Книгу обліку після їх надходження. </w:t>
      </w:r>
    </w:p>
    <w:p w14:paraId="5D43E9E9" w14:textId="77777777" w:rsidR="00A77398" w:rsidRPr="00F64489" w:rsidRDefault="00A77398" w:rsidP="00A77398">
      <w:pPr>
        <w:autoSpaceDE w:val="0"/>
        <w:autoSpaceDN w:val="0"/>
        <w:adjustRightInd w:val="0"/>
        <w:ind w:left="540"/>
        <w:rPr>
          <w:lang w:val="uk-UA"/>
        </w:rPr>
      </w:pPr>
      <w:proofErr w:type="spellStart"/>
      <w:r w:rsidRPr="00F64489">
        <w:rPr>
          <w:lang w:val="ru-RU"/>
        </w:rPr>
        <w:t>До</w:t>
      </w:r>
      <w:r>
        <w:rPr>
          <w:lang w:val="ru-RU"/>
        </w:rPr>
        <w:t>датки</w:t>
      </w:r>
      <w:proofErr w:type="spellEnd"/>
      <w:r w:rsidRPr="00F64489">
        <w:rPr>
          <w:lang w:val="uk-UA"/>
        </w:rPr>
        <w:t>:</w:t>
      </w:r>
    </w:p>
    <w:p w14:paraId="11717C85" w14:textId="77777777" w:rsidR="00A77398" w:rsidRPr="00F64489" w:rsidRDefault="00A77398" w:rsidP="00F64489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F64489">
        <w:rPr>
          <w:lang w:val="uk-UA"/>
        </w:rPr>
        <w:t>Виписки з банку щодо доходу ФОП за 2015 р.</w:t>
      </w:r>
    </w:p>
    <w:p w14:paraId="49C2AADF" w14:textId="77777777" w:rsidR="00A77398" w:rsidRPr="00F64489" w:rsidRDefault="00FE0080" w:rsidP="00F64489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Завірена</w:t>
      </w:r>
      <w:r w:rsidR="00A77398" w:rsidRPr="00F64489">
        <w:rPr>
          <w:lang w:val="uk-UA"/>
        </w:rPr>
        <w:t xml:space="preserve"> підписом </w:t>
      </w:r>
      <w:r>
        <w:rPr>
          <w:lang w:val="uk-UA"/>
        </w:rPr>
        <w:t>копія Книги</w:t>
      </w:r>
      <w:r w:rsidR="00A77398" w:rsidRPr="00F64489">
        <w:rPr>
          <w:lang w:val="uk-UA"/>
        </w:rPr>
        <w:t xml:space="preserve"> обліку доходів та витрат за формою №10. </w:t>
      </w:r>
    </w:p>
    <w:p w14:paraId="419DBC96" w14:textId="77777777" w:rsidR="001468F0" w:rsidRPr="00A77398" w:rsidRDefault="001468F0" w:rsidP="001468F0">
      <w:pPr>
        <w:spacing w:after="0"/>
        <w:ind w:firstLine="540"/>
        <w:jc w:val="both"/>
        <w:rPr>
          <w:lang w:val="ru-RU"/>
        </w:rPr>
      </w:pPr>
    </w:p>
    <w:p w14:paraId="5B58AB0B" w14:textId="77777777" w:rsidR="001468F0" w:rsidRPr="00A77398" w:rsidRDefault="001468F0" w:rsidP="001468F0">
      <w:pPr>
        <w:spacing w:after="120"/>
        <w:ind w:firstLine="547"/>
        <w:jc w:val="both"/>
        <w:rPr>
          <w:lang w:val="ru-RU"/>
        </w:rPr>
      </w:pPr>
      <w:r w:rsidRPr="00A77398">
        <w:rPr>
          <w:lang w:val="ru-RU"/>
        </w:rPr>
        <w:t xml:space="preserve">З </w:t>
      </w:r>
      <w:proofErr w:type="spellStart"/>
      <w:r w:rsidRPr="00A77398">
        <w:rPr>
          <w:lang w:val="ru-RU"/>
        </w:rPr>
        <w:t>повагою</w:t>
      </w:r>
      <w:proofErr w:type="spellEnd"/>
      <w:r w:rsidRPr="00A77398">
        <w:rPr>
          <w:lang w:val="ru-RU"/>
        </w:rPr>
        <w:t>,</w:t>
      </w:r>
    </w:p>
    <w:p w14:paraId="73A6BC0E" w14:textId="68581BAC" w:rsidR="001468F0" w:rsidRPr="00A77398" w:rsidRDefault="00A77398" w:rsidP="001468F0">
      <w:pPr>
        <w:spacing w:after="120"/>
        <w:ind w:firstLine="547"/>
        <w:jc w:val="both"/>
        <w:rPr>
          <w:lang w:val="ru-RU"/>
        </w:rPr>
      </w:pPr>
      <w:r w:rsidRPr="00A77398">
        <w:rPr>
          <w:lang w:val="ru-RU"/>
        </w:rPr>
        <w:t xml:space="preserve">ФОП </w:t>
      </w:r>
      <w:r w:rsidR="00F21EA8">
        <w:rPr>
          <w:lang w:val="ru-RU"/>
        </w:rPr>
        <w:t>__________________</w:t>
      </w:r>
    </w:p>
    <w:p w14:paraId="5E8956FA" w14:textId="77777777" w:rsidR="001468F0" w:rsidRPr="00A77398" w:rsidRDefault="001468F0" w:rsidP="001468F0">
      <w:pPr>
        <w:spacing w:after="120"/>
        <w:jc w:val="both"/>
        <w:rPr>
          <w:lang w:val="ru-RU"/>
        </w:rPr>
      </w:pPr>
      <w:r w:rsidRPr="00A77398">
        <w:rPr>
          <w:lang w:val="ru-RU"/>
        </w:rPr>
        <w:t xml:space="preserve">   </w:t>
      </w:r>
    </w:p>
    <w:p w14:paraId="55DA9241" w14:textId="77777777" w:rsidR="008C6FA2" w:rsidRPr="00A77398" w:rsidRDefault="008C6FA2" w:rsidP="000373BF">
      <w:pPr>
        <w:spacing w:after="0"/>
        <w:rPr>
          <w:lang w:val="ru-RU"/>
        </w:rPr>
      </w:pPr>
    </w:p>
    <w:p w14:paraId="3D29B4DC" w14:textId="77777777" w:rsidR="000373BF" w:rsidRPr="00A77398" w:rsidRDefault="000373BF" w:rsidP="000373BF">
      <w:pPr>
        <w:spacing w:after="0"/>
        <w:rPr>
          <w:lang w:val="ru-RU"/>
        </w:rPr>
      </w:pPr>
    </w:p>
    <w:sectPr w:rsidR="000373BF" w:rsidRPr="00A77398" w:rsidSect="000373B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4686B"/>
    <w:multiLevelType w:val="hybridMultilevel"/>
    <w:tmpl w:val="B9824E6A"/>
    <w:lvl w:ilvl="0" w:tplc="F968B4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D6"/>
    <w:rsid w:val="000318B5"/>
    <w:rsid w:val="000373BF"/>
    <w:rsid w:val="000A4318"/>
    <w:rsid w:val="001468F0"/>
    <w:rsid w:val="00146FF5"/>
    <w:rsid w:val="00153488"/>
    <w:rsid w:val="001B28FB"/>
    <w:rsid w:val="002E2C37"/>
    <w:rsid w:val="00605FD6"/>
    <w:rsid w:val="007526F2"/>
    <w:rsid w:val="007C776F"/>
    <w:rsid w:val="008C6FA2"/>
    <w:rsid w:val="009711EA"/>
    <w:rsid w:val="009B459C"/>
    <w:rsid w:val="00A67A5C"/>
    <w:rsid w:val="00A77398"/>
    <w:rsid w:val="00B86785"/>
    <w:rsid w:val="00C44F53"/>
    <w:rsid w:val="00F21EA8"/>
    <w:rsid w:val="00F64489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0A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8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8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Anna Ivanenko</cp:lastModifiedBy>
  <cp:revision>6</cp:revision>
  <cp:lastPrinted>2016-05-26T07:53:00Z</cp:lastPrinted>
  <dcterms:created xsi:type="dcterms:W3CDTF">2016-05-26T08:46:00Z</dcterms:created>
  <dcterms:modified xsi:type="dcterms:W3CDTF">2016-05-26T09:29:00Z</dcterms:modified>
</cp:coreProperties>
</file>